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DD9" w:rsidRPr="00C47DD9" w:rsidRDefault="00C47DD9" w:rsidP="004B306A">
      <w:pPr>
        <w:jc w:val="both"/>
        <w:rPr>
          <w:b/>
        </w:rPr>
        <w:pPrChange w:id="0" w:author="Usuario" w:date="2017-10-27T05:12:00Z">
          <w:pPr/>
        </w:pPrChange>
      </w:pPr>
      <w:r w:rsidRPr="00C47DD9">
        <w:rPr>
          <w:b/>
        </w:rPr>
        <w:t>Términos  y Condiciones</w:t>
      </w:r>
    </w:p>
    <w:p w:rsidR="00C47DD9" w:rsidRDefault="00C47DD9" w:rsidP="004B306A">
      <w:pPr>
        <w:jc w:val="both"/>
        <w:pPrChange w:id="1" w:author="Usuario" w:date="2017-10-27T05:12:00Z">
          <w:pPr/>
        </w:pPrChange>
      </w:pPr>
      <w:r>
        <w:t xml:space="preserve">Los Términos y Condiciones que se describirán  a continuación aplican para participar en el concurso de fotografía “Yo Adopto No Compro” organizado por la Agencia Metropolitana de Control del Distrito Metropolitano de Quito, que en adelante se denominará </w:t>
      </w:r>
      <w:r w:rsidR="005D46F1">
        <w:t>Agencia Metropolitana de Control.</w:t>
      </w:r>
    </w:p>
    <w:p w:rsidR="00C47DD9" w:rsidRPr="004B306A" w:rsidRDefault="00C47DD9" w:rsidP="004B306A">
      <w:pPr>
        <w:jc w:val="both"/>
        <w:rPr>
          <w:b/>
          <w:rPrChange w:id="2" w:author="Usuario" w:date="2017-10-27T05:11:00Z">
            <w:rPr/>
          </w:rPrChange>
        </w:rPr>
        <w:pPrChange w:id="3" w:author="Usuario" w:date="2017-10-27T05:12:00Z">
          <w:pPr/>
        </w:pPrChange>
      </w:pPr>
      <w:r w:rsidRPr="004B306A">
        <w:rPr>
          <w:b/>
          <w:rPrChange w:id="4" w:author="Usuario" w:date="2017-10-27T05:11:00Z">
            <w:rPr/>
          </w:rPrChange>
        </w:rPr>
        <w:t>De</w:t>
      </w:r>
      <w:ins w:id="5" w:author="Usuario" w:date="2017-10-27T05:11:00Z">
        <w:r w:rsidR="004B306A" w:rsidRPr="004B306A">
          <w:rPr>
            <w:b/>
            <w:rPrChange w:id="6" w:author="Usuario" w:date="2017-10-27T05:11:00Z">
              <w:rPr/>
            </w:rPrChange>
          </w:rPr>
          <w:t>l</w:t>
        </w:r>
      </w:ins>
      <w:del w:id="7" w:author="Usuario" w:date="2017-10-27T05:11:00Z">
        <w:r w:rsidRPr="004B306A" w:rsidDel="004B306A">
          <w:rPr>
            <w:b/>
            <w:rPrChange w:id="8" w:author="Usuario" w:date="2017-10-27T05:11:00Z">
              <w:rPr/>
            </w:rPrChange>
          </w:rPr>
          <w:delText>l</w:delText>
        </w:r>
      </w:del>
      <w:r w:rsidRPr="004B306A">
        <w:rPr>
          <w:b/>
          <w:rPrChange w:id="9" w:author="Usuario" w:date="2017-10-27T05:11:00Z">
            <w:rPr/>
          </w:rPrChange>
        </w:rPr>
        <w:t xml:space="preserve"> Concurso:</w:t>
      </w:r>
    </w:p>
    <w:p w:rsidR="00C47DD9" w:rsidRDefault="00C47DD9" w:rsidP="004B306A">
      <w:pPr>
        <w:jc w:val="both"/>
        <w:pPrChange w:id="10" w:author="Usuario" w:date="2017-10-27T05:12:00Z">
          <w:pPr/>
        </w:pPrChange>
      </w:pPr>
      <w:r>
        <w:t>1. Las personas que decidan participar en este concurso, a quienes en adelante se les denominará (los Participantes), deben cumplir con los requisitos de los Términos y Condiciones establecidos en el presente documento.</w:t>
      </w:r>
    </w:p>
    <w:p w:rsidR="00C47DD9" w:rsidRDefault="00C47DD9" w:rsidP="004B306A">
      <w:pPr>
        <w:jc w:val="both"/>
        <w:pPrChange w:id="11" w:author="Usuario" w:date="2017-10-27T05:12:00Z">
          <w:pPr/>
        </w:pPrChange>
      </w:pPr>
      <w:r>
        <w:t>2. El concurso en u</w:t>
      </w:r>
      <w:r w:rsidR="005D46F1">
        <w:t>na actividad exclusiva de la Agencia Metropolitana de Control</w:t>
      </w:r>
      <w:r>
        <w:t xml:space="preserve">  a través de su página web: agenciadecontro</w:t>
      </w:r>
      <w:r w:rsidR="005D46F1">
        <w:t>l</w:t>
      </w:r>
      <w:r>
        <w:t xml:space="preserve">.quito.gob.ec  o la página de Facebook: Agencia de Control Quito y la cuenta de </w:t>
      </w:r>
      <w:proofErr w:type="spellStart"/>
      <w:r>
        <w:t>Twitter</w:t>
      </w:r>
      <w:proofErr w:type="spellEnd"/>
      <w:r>
        <w:t>: @</w:t>
      </w:r>
      <w:proofErr w:type="spellStart"/>
      <w:r>
        <w:t>amcquito</w:t>
      </w:r>
      <w:proofErr w:type="spellEnd"/>
    </w:p>
    <w:p w:rsidR="00C47DD9" w:rsidRDefault="00C47DD9" w:rsidP="004B306A">
      <w:pPr>
        <w:jc w:val="both"/>
        <w:pPrChange w:id="12" w:author="Usuario" w:date="2017-10-27T05:12:00Z">
          <w:pPr/>
        </w:pPrChange>
      </w:pPr>
      <w:r>
        <w:t>3. Para poder participar de la promoción tendrán que ser fans o seguir la página de la Agencia Metro</w:t>
      </w:r>
      <w:r w:rsidR="005D46F1">
        <w:t xml:space="preserve">politana de Control en Facebook: </w:t>
      </w:r>
      <w:r w:rsidR="005B0894">
        <w:fldChar w:fldCharType="begin"/>
      </w:r>
      <w:r w:rsidR="005B0894">
        <w:instrText xml:space="preserve"> HYPERLINK "https://www.facebook.com/amcquito/" </w:instrText>
      </w:r>
      <w:r w:rsidR="005B0894">
        <w:fldChar w:fldCharType="separate"/>
      </w:r>
      <w:r w:rsidR="005D46F1" w:rsidRPr="000F1803">
        <w:rPr>
          <w:rStyle w:val="Hipervnculo"/>
        </w:rPr>
        <w:t>https://www.facebook.com/amcquito/</w:t>
      </w:r>
      <w:r w:rsidR="005B0894">
        <w:rPr>
          <w:rStyle w:val="Hipervnculo"/>
        </w:rPr>
        <w:fldChar w:fldCharType="end"/>
      </w:r>
      <w:r w:rsidR="005D46F1">
        <w:t xml:space="preserve"> y en </w:t>
      </w:r>
      <w:proofErr w:type="spellStart"/>
      <w:r w:rsidR="005D46F1">
        <w:t>Twitter</w:t>
      </w:r>
      <w:proofErr w:type="spellEnd"/>
      <w:r w:rsidR="005D46F1">
        <w:t>: @</w:t>
      </w:r>
      <w:proofErr w:type="spellStart"/>
      <w:r w:rsidR="005D46F1">
        <w:t>amcquito</w:t>
      </w:r>
      <w:proofErr w:type="spellEnd"/>
      <w:r w:rsidR="005D46F1">
        <w:t xml:space="preserve"> </w:t>
      </w:r>
    </w:p>
    <w:p w:rsidR="00C47DD9" w:rsidRPr="004B306A" w:rsidRDefault="005D46F1" w:rsidP="004B306A">
      <w:pPr>
        <w:jc w:val="both"/>
        <w:rPr>
          <w:b/>
          <w:rPrChange w:id="13" w:author="Usuario" w:date="2017-10-27T05:12:00Z">
            <w:rPr/>
          </w:rPrChange>
        </w:rPr>
        <w:pPrChange w:id="14" w:author="Usuario" w:date="2017-10-27T05:12:00Z">
          <w:pPr/>
        </w:pPrChange>
      </w:pPr>
      <w:del w:id="15" w:author="Usuario" w:date="2017-10-27T05:12:00Z">
        <w:r w:rsidRPr="004B306A" w:rsidDel="004B306A">
          <w:rPr>
            <w:b/>
            <w:rPrChange w:id="16" w:author="Usuario" w:date="2017-10-27T05:12:00Z">
              <w:rPr/>
            </w:rPrChange>
          </w:rPr>
          <w:delText>M</w:delText>
        </w:r>
      </w:del>
      <w:ins w:id="17" w:author="Usuario" w:date="2017-10-27T05:12:00Z">
        <w:r w:rsidR="004B306A" w:rsidRPr="004B306A">
          <w:rPr>
            <w:b/>
            <w:rPrChange w:id="18" w:author="Usuario" w:date="2017-10-27T05:12:00Z">
              <w:rPr/>
            </w:rPrChange>
          </w:rPr>
          <w:t>Mecánica</w:t>
        </w:r>
      </w:ins>
      <w:del w:id="19" w:author="Usuario" w:date="2017-10-27T05:11:00Z">
        <w:r w:rsidRPr="004B306A" w:rsidDel="004B306A">
          <w:rPr>
            <w:b/>
            <w:rPrChange w:id="20" w:author="Usuario" w:date="2017-10-27T05:12:00Z">
              <w:rPr/>
            </w:rPrChange>
          </w:rPr>
          <w:delText>ECÁNICA</w:delText>
        </w:r>
      </w:del>
      <w:r w:rsidRPr="004B306A">
        <w:rPr>
          <w:b/>
          <w:rPrChange w:id="21" w:author="Usuario" w:date="2017-10-27T05:12:00Z">
            <w:rPr/>
          </w:rPrChange>
        </w:rPr>
        <w:t xml:space="preserve"> del concurso</w:t>
      </w:r>
    </w:p>
    <w:p w:rsidR="005D46F1" w:rsidRDefault="005D46F1" w:rsidP="004B306A">
      <w:pPr>
        <w:jc w:val="both"/>
        <w:pPrChange w:id="22" w:author="Usuario" w:date="2017-10-27T05:12:00Z">
          <w:pPr/>
        </w:pPrChange>
      </w:pPr>
      <w:r>
        <w:t xml:space="preserve">El participante deberá ingresar a la aplicación </w:t>
      </w:r>
      <w:r w:rsidR="00C47DD9">
        <w:t>a</w:t>
      </w:r>
      <w:r>
        <w:t xml:space="preserve">l formulario del concurso, a través del enlace indicado en el Fan Page de la Agencia Metropolitana de Control y cumplir los siguientes pasos: </w:t>
      </w:r>
    </w:p>
    <w:p w:rsidR="005D46F1" w:rsidRDefault="005D46F1" w:rsidP="004B306A">
      <w:pPr>
        <w:jc w:val="both"/>
        <w:pPrChange w:id="23" w:author="Usuario" w:date="2017-10-27T05:12:00Z">
          <w:pPr/>
        </w:pPrChange>
      </w:pPr>
      <w:r>
        <w:t xml:space="preserve">1. Ser </w:t>
      </w:r>
      <w:r w:rsidR="00C47DD9">
        <w:t>fa</w:t>
      </w:r>
      <w:r>
        <w:t>n de la página de la Agencia Metropolitana de Control</w:t>
      </w:r>
    </w:p>
    <w:p w:rsidR="00C47DD9" w:rsidRPr="00C57200" w:rsidRDefault="00C57200" w:rsidP="004B306A">
      <w:pPr>
        <w:jc w:val="both"/>
        <w:rPr>
          <w:b/>
        </w:rPr>
        <w:pPrChange w:id="24" w:author="Usuario" w:date="2017-10-27T05:12:00Z">
          <w:pPr/>
        </w:pPrChange>
      </w:pPr>
      <w:r>
        <w:t>2. Ingresar al formulario y aceptar los permisos que genere la misma (</w:t>
      </w:r>
      <w:r w:rsidRPr="00C57200">
        <w:rPr>
          <w:b/>
        </w:rPr>
        <w:t xml:space="preserve">podemos poner algún filtro aquí de </w:t>
      </w:r>
      <w:proofErr w:type="spellStart"/>
      <w:r w:rsidRPr="00C57200">
        <w:rPr>
          <w:b/>
        </w:rPr>
        <w:t>info</w:t>
      </w:r>
      <w:proofErr w:type="spellEnd"/>
      <w:r w:rsidRPr="00C57200">
        <w:rPr>
          <w:b/>
        </w:rPr>
        <w:t xml:space="preserve"> o lo que ustedes compañeros informáticos sugieran)</w:t>
      </w:r>
    </w:p>
    <w:p w:rsidR="00C47DD9" w:rsidRDefault="00C57200" w:rsidP="004B306A">
      <w:pPr>
        <w:jc w:val="both"/>
        <w:pPrChange w:id="25" w:author="Usuario" w:date="2017-10-27T05:12:00Z">
          <w:pPr/>
        </w:pPrChange>
      </w:pPr>
      <w:r>
        <w:t>3. Llenar</w:t>
      </w:r>
      <w:r w:rsidR="00333CF9">
        <w:t xml:space="preserve"> el registro de datos como lo indica el formulario </w:t>
      </w:r>
    </w:p>
    <w:p w:rsidR="008770C8" w:rsidRDefault="008770C8" w:rsidP="004B306A">
      <w:pPr>
        <w:jc w:val="both"/>
        <w:pPrChange w:id="26" w:author="Usuario" w:date="2017-10-27T05:12:00Z">
          <w:pPr/>
        </w:pPrChange>
      </w:pPr>
      <w:r>
        <w:t xml:space="preserve">4. Una vez ingresada al formulario </w:t>
      </w:r>
      <w:r w:rsidR="00333CF9">
        <w:t xml:space="preserve">el usuario deberá </w:t>
      </w:r>
      <w:r w:rsidR="000E5B67">
        <w:t xml:space="preserve">ingresar la historia de la adopción de su mascota y subir una foto en donde esté junto al perrito. </w:t>
      </w:r>
      <w:r w:rsidR="00333CF9">
        <w:t xml:space="preserve"> </w:t>
      </w:r>
    </w:p>
    <w:p w:rsidR="00C47DD9" w:rsidRDefault="008770C8" w:rsidP="004B306A">
      <w:pPr>
        <w:jc w:val="both"/>
        <w:rPr>
          <w:ins w:id="27" w:author="Usuario" w:date="2017-10-27T05:12:00Z"/>
        </w:rPr>
        <w:pPrChange w:id="28" w:author="Usuario" w:date="2017-10-27T05:12:00Z">
          <w:pPr/>
        </w:pPrChange>
      </w:pPr>
      <w:r>
        <w:t xml:space="preserve">5. El usuario deberá compartir el link del formulario y de la confirmación de su participación para que sus amigos y seguidores compartan y voten por su historia </w:t>
      </w:r>
    </w:p>
    <w:p w:rsidR="004B306A" w:rsidRPr="004B306A" w:rsidRDefault="004B306A" w:rsidP="004B306A">
      <w:pPr>
        <w:rPr>
          <w:ins w:id="29" w:author="Usuario" w:date="2017-10-27T05:13:00Z"/>
          <w:b/>
          <w:highlight w:val="yellow"/>
          <w:rPrChange w:id="30" w:author="Usuario" w:date="2017-10-27T05:15:00Z">
            <w:rPr>
              <w:ins w:id="31" w:author="Usuario" w:date="2017-10-27T05:13:00Z"/>
            </w:rPr>
          </w:rPrChange>
        </w:rPr>
      </w:pPr>
      <w:ins w:id="32" w:author="Usuario" w:date="2017-10-27T05:13:00Z">
        <w:r w:rsidRPr="004B306A">
          <w:rPr>
            <w:b/>
            <w:highlight w:val="yellow"/>
            <w:rPrChange w:id="33" w:author="Usuario" w:date="2017-10-27T05:15:00Z">
              <w:rPr>
                <w:b/>
              </w:rPr>
            </w:rPrChange>
          </w:rPr>
          <w:t>Aceptación de las reglas oficiales</w:t>
        </w:r>
      </w:ins>
    </w:p>
    <w:p w:rsidR="004B306A" w:rsidRDefault="004B306A" w:rsidP="004B306A">
      <w:pPr>
        <w:jc w:val="both"/>
        <w:pPrChange w:id="34" w:author="Usuario" w:date="2017-10-27T05:13:00Z">
          <w:pPr/>
        </w:pPrChange>
      </w:pPr>
      <w:ins w:id="35" w:author="Usuario" w:date="2017-10-27T05:13:00Z">
        <w:r w:rsidRPr="004B306A">
          <w:rPr>
            <w:highlight w:val="yellow"/>
            <w:rPrChange w:id="36" w:author="Usuario" w:date="2017-10-27T05:15:00Z">
              <w:rPr/>
            </w:rPrChange>
          </w:rPr>
          <w:t xml:space="preserve">La participación en el presente Concurso constituye la aceptación total e incondicional de las presentes Reglas Oficiales y de las decisiones </w:t>
        </w:r>
      </w:ins>
      <w:ins w:id="37" w:author="Usuario" w:date="2017-10-27T05:14:00Z">
        <w:r w:rsidRPr="004B306A">
          <w:rPr>
            <w:highlight w:val="yellow"/>
            <w:rPrChange w:id="38" w:author="Usuario" w:date="2017-10-27T05:15:00Z">
              <w:rPr/>
            </w:rPrChange>
          </w:rPr>
          <w:t>de la Agencia Metropolitana de Control</w:t>
        </w:r>
      </w:ins>
      <w:ins w:id="39" w:author="Usuario" w:date="2017-10-27T05:13:00Z">
        <w:r w:rsidRPr="004B306A">
          <w:rPr>
            <w:highlight w:val="yellow"/>
            <w:rPrChange w:id="40" w:author="Usuario" w:date="2017-10-27T05:15:00Z">
              <w:rPr/>
            </w:rPrChange>
          </w:rPr>
          <w:t>, las cuales resultan definitivas, vinculantes y a exclusivo criterio de éste, sobre todos los temas relacionados al presente Concurso. El hecho de hacerse acreedor de un premio, como se describe a continuación, está sujeto al cumplimiento de todos los requerimientos establecidos en el presente.</w:t>
        </w:r>
      </w:ins>
    </w:p>
    <w:p w:rsidR="00C47DD9" w:rsidRDefault="008770C8" w:rsidP="00C47DD9">
      <w:r>
        <w:lastRenderedPageBreak/>
        <w:t xml:space="preserve">PREMIO Y </w:t>
      </w:r>
      <w:r w:rsidR="00C47DD9">
        <w:t>ESCOGENCIA</w:t>
      </w:r>
    </w:p>
    <w:p w:rsidR="00C47DD9" w:rsidRDefault="00C47DD9" w:rsidP="00C47DD9">
      <w:r>
        <w:t xml:space="preserve">1. </w:t>
      </w:r>
      <w:r w:rsidR="008770C8">
        <w:t xml:space="preserve">La Agencia Metropolitana de Control  escogerá </w:t>
      </w:r>
      <w:r>
        <w:t>a</w:t>
      </w:r>
      <w:r w:rsidR="008770C8">
        <w:t xml:space="preserve">l ganador que más </w:t>
      </w:r>
      <w:proofErr w:type="spellStart"/>
      <w:r w:rsidR="008770C8">
        <w:t>Like</w:t>
      </w:r>
      <w:proofErr w:type="spellEnd"/>
      <w:r w:rsidR="008770C8">
        <w:t xml:space="preserve"> y publicaciones tenga en sus redes sociales.</w:t>
      </w:r>
    </w:p>
    <w:p w:rsidR="00C47DD9" w:rsidRDefault="008770C8" w:rsidP="00C47DD9">
      <w:r>
        <w:t xml:space="preserve">Premio: El ganador obtendrá una sesión de fotos profesional con su perrito, alimento para 6 meses y un bono para chequeo médico completo en un centro médico veterinario autorizado. </w:t>
      </w:r>
    </w:p>
    <w:p w:rsidR="00C47DD9" w:rsidRDefault="00C47DD9" w:rsidP="00C47DD9">
      <w:r>
        <w:t>CONDICIONES</w:t>
      </w:r>
    </w:p>
    <w:p w:rsidR="00C47DD9" w:rsidRDefault="00C47DD9" w:rsidP="00C47DD9">
      <w:r>
        <w:t xml:space="preserve">1. </w:t>
      </w:r>
      <w:r w:rsidR="008770C8">
        <w:t xml:space="preserve">Podrán participar todas las personas naturales (excluyendo expresamente a Personas Jurídicas), que cumplan las siguientes </w:t>
      </w:r>
      <w:r>
        <w:t>condiciones:</w:t>
      </w:r>
    </w:p>
    <w:p w:rsidR="00C47DD9" w:rsidRDefault="008770C8" w:rsidP="00C47DD9">
      <w:r>
        <w:t xml:space="preserve">a. Ser mayor de edad (mayor de 18 </w:t>
      </w:r>
      <w:r w:rsidR="00C47DD9">
        <w:t>años).</w:t>
      </w:r>
    </w:p>
    <w:p w:rsidR="00C47DD9" w:rsidRDefault="008770C8" w:rsidP="00C47DD9">
      <w:r>
        <w:t xml:space="preserve">b. Residir legalmente en </w:t>
      </w:r>
      <w:r w:rsidR="00C47DD9">
        <w:t>Ecuador.</w:t>
      </w:r>
    </w:p>
    <w:p w:rsidR="00C47DD9" w:rsidRDefault="008770C8" w:rsidP="00C47DD9">
      <w:r>
        <w:t xml:space="preserve">1. Cualquier otra vía de participación será </w:t>
      </w:r>
      <w:r w:rsidR="00C47DD9">
        <w:t>de</w:t>
      </w:r>
      <w:r>
        <w:t xml:space="preserve">scartada e </w:t>
      </w:r>
      <w:r w:rsidR="00C47DD9">
        <w:t>inválida.</w:t>
      </w:r>
    </w:p>
    <w:p w:rsidR="00C47DD9" w:rsidRDefault="008770C8" w:rsidP="00C47DD9">
      <w:r>
        <w:t xml:space="preserve">2. Toda la información ingresada en el  formulario de registro </w:t>
      </w:r>
      <w:r w:rsidR="00FB506C">
        <w:t xml:space="preserve">será validada. La veracidad  de la información proporcionada es de carácter obligatorio para la redención del </w:t>
      </w:r>
      <w:r w:rsidR="00C47DD9">
        <w:t>premio.</w:t>
      </w:r>
    </w:p>
    <w:p w:rsidR="00C47DD9" w:rsidRDefault="00FB506C" w:rsidP="00C47DD9">
      <w:r>
        <w:t xml:space="preserve">3. El ganador será anunciado mediante publicaciones </w:t>
      </w:r>
      <w:r w:rsidR="00C47DD9">
        <w:t>en</w:t>
      </w:r>
      <w:r>
        <w:t xml:space="preserve"> la página web, página Facebook y cuenta de Twitter de la Agencia Metropolitana de Control.  También se lo  contactará vía </w:t>
      </w:r>
      <w:r w:rsidR="00C47DD9">
        <w:t>telefónica.</w:t>
      </w:r>
    </w:p>
    <w:p w:rsidR="00C47DD9" w:rsidRDefault="00FB506C" w:rsidP="00C47DD9">
      <w:r>
        <w:t xml:space="preserve">4. El premio debe ser reclamado personalmente por el ganador con su documento de identidad en el sitio que la Agencia Metropolitana de Control designe  </w:t>
      </w:r>
      <w:r w:rsidR="00C47DD9">
        <w:t>para</w:t>
      </w:r>
      <w:r>
        <w:t xml:space="preserve"> tal fin. Si el ganador no puede asistir personalmente a la entrega del premio, podrá otorgar un poder, autenticado ante notario, autorizando a un tercero para que lo represente. Para la entrega del premio la persona deberá mostrar su documento de </w:t>
      </w:r>
      <w:r w:rsidR="00C47DD9">
        <w:t>identifi</w:t>
      </w:r>
      <w:r>
        <w:t xml:space="preserve">cación personal, el cual deberá coincidir con el colocado al llenar el formulario </w:t>
      </w:r>
      <w:r w:rsidR="00C47DD9">
        <w:t>electrónico.</w:t>
      </w:r>
    </w:p>
    <w:p w:rsidR="00C47DD9" w:rsidRDefault="00F752BF" w:rsidP="00C47DD9">
      <w:r>
        <w:t xml:space="preserve">5. El premio no es transferible, canjeable ni </w:t>
      </w:r>
      <w:r w:rsidR="00C47DD9">
        <w:t>reembolsable.</w:t>
      </w:r>
    </w:p>
    <w:p w:rsidR="00C47DD9" w:rsidRDefault="00F752BF" w:rsidP="00C47DD9">
      <w:r>
        <w:t xml:space="preserve">DURACIÓN DEL </w:t>
      </w:r>
      <w:r w:rsidR="00C47DD9">
        <w:t>CONCURSO</w:t>
      </w:r>
    </w:p>
    <w:p w:rsidR="00C47DD9" w:rsidRDefault="00F752BF" w:rsidP="00C47DD9">
      <w:r>
        <w:t xml:space="preserve">1. Los participantes podrán participar a partir del día </w:t>
      </w:r>
      <w:proofErr w:type="gramStart"/>
      <w:r>
        <w:t>Lunes  30 de Octubre</w:t>
      </w:r>
      <w:proofErr w:type="gramEnd"/>
      <w:r>
        <w:t xml:space="preserve"> del </w:t>
      </w:r>
      <w:r w:rsidR="00C47DD9">
        <w:t>201</w:t>
      </w:r>
      <w:r>
        <w:t xml:space="preserve">7 a las </w:t>
      </w:r>
      <w:r w:rsidR="00C47DD9">
        <w:t>9:00</w:t>
      </w:r>
    </w:p>
    <w:p w:rsidR="00C47DD9" w:rsidRDefault="00F752BF" w:rsidP="00C47DD9">
      <w:r>
        <w:t xml:space="preserve">a.m. hora local </w:t>
      </w:r>
      <w:r w:rsidR="00C47DD9">
        <w:t>al</w:t>
      </w:r>
      <w:r>
        <w:t xml:space="preserve"> martes 27 de Noviembre de 2017 a las 23:59 p.m. hora </w:t>
      </w:r>
      <w:r w:rsidR="00C47DD9">
        <w:t>local</w:t>
      </w:r>
    </w:p>
    <w:p w:rsidR="00C47DD9" w:rsidRDefault="00C47DD9" w:rsidP="00C47DD9">
      <w:r>
        <w:t>RESTRICCIONES</w:t>
      </w:r>
    </w:p>
    <w:p w:rsidR="00F752BF" w:rsidRDefault="00F752BF" w:rsidP="00C47DD9">
      <w:r>
        <w:t xml:space="preserve">1. La promoción no aplica para empleados, personas vinculadas bajo contrato de prestación de servicios, administradores, ni parientes ligados dentro </w:t>
      </w:r>
      <w:r w:rsidR="00C47DD9">
        <w:t>del</w:t>
      </w:r>
      <w:r>
        <w:t xml:space="preserve"> primer y segundo grado de consanguinidad, segundo grado de afinidad o único civil, de empleados de la Agencia Metropolitana de Control ni de ninguna entidad del  Municipio de Quito.</w:t>
      </w:r>
    </w:p>
    <w:p w:rsidR="00C47DD9" w:rsidRDefault="00F752BF" w:rsidP="00C47DD9">
      <w:r>
        <w:t xml:space="preserve">En caso de verificarse que un </w:t>
      </w:r>
      <w:r w:rsidR="00C47DD9">
        <w:t>ganador</w:t>
      </w:r>
      <w:r>
        <w:t xml:space="preserve"> se encuentre bajo estos vínculos, se anulará </w:t>
      </w:r>
      <w:r w:rsidR="00C47DD9">
        <w:t>la</w:t>
      </w:r>
      <w:r>
        <w:t xml:space="preserve"> selección y </w:t>
      </w:r>
      <w:r w:rsidR="00C47DD9">
        <w:t>se</w:t>
      </w:r>
    </w:p>
    <w:p w:rsidR="009D1AE8" w:rsidRDefault="00F752BF" w:rsidP="00C47DD9">
      <w:proofErr w:type="gramStart"/>
      <w:r>
        <w:lastRenderedPageBreak/>
        <w:t>volverá</w:t>
      </w:r>
      <w:proofErr w:type="gramEnd"/>
      <w:r>
        <w:t xml:space="preserve"> a realizar el sorteo del concurso</w:t>
      </w:r>
    </w:p>
    <w:p w:rsidR="00C47DD9" w:rsidRDefault="00C47DD9" w:rsidP="00C47DD9">
      <w:r>
        <w:t>DETERMINACIÓN</w:t>
      </w:r>
      <w:r w:rsidR="000142F2">
        <w:t xml:space="preserve"> </w:t>
      </w:r>
      <w:r>
        <w:t>DE</w:t>
      </w:r>
      <w:r w:rsidR="000142F2">
        <w:t xml:space="preserve"> </w:t>
      </w:r>
      <w:r>
        <w:t>LOS</w:t>
      </w:r>
      <w:r w:rsidR="000142F2">
        <w:t xml:space="preserve"> </w:t>
      </w:r>
      <w:r>
        <w:t>GANADORES:</w:t>
      </w:r>
    </w:p>
    <w:p w:rsidR="004B306A" w:rsidRDefault="004B306A" w:rsidP="004B306A">
      <w:pPr>
        <w:rPr>
          <w:ins w:id="41" w:author="Usuario" w:date="2017-10-27T05:16:00Z"/>
        </w:rPr>
      </w:pPr>
    </w:p>
    <w:p w:rsidR="004B306A" w:rsidRPr="004B306A" w:rsidRDefault="004B306A" w:rsidP="004B306A">
      <w:pPr>
        <w:jc w:val="both"/>
        <w:rPr>
          <w:ins w:id="42" w:author="Usuario" w:date="2017-10-27T05:16:00Z"/>
          <w:b/>
          <w:highlight w:val="yellow"/>
          <w:rPrChange w:id="43" w:author="Usuario" w:date="2017-10-27T05:17:00Z">
            <w:rPr>
              <w:ins w:id="44" w:author="Usuario" w:date="2017-10-27T05:16:00Z"/>
            </w:rPr>
          </w:rPrChange>
        </w:rPr>
        <w:pPrChange w:id="45" w:author="Usuario" w:date="2017-10-27T05:17:00Z">
          <w:pPr/>
        </w:pPrChange>
      </w:pPr>
      <w:ins w:id="46" w:author="Usuario" w:date="2017-10-27T05:17:00Z">
        <w:r w:rsidRPr="004B306A">
          <w:rPr>
            <w:b/>
            <w:highlight w:val="yellow"/>
            <w:rPrChange w:id="47" w:author="Usuario" w:date="2017-10-27T05:17:00Z">
              <w:rPr>
                <w:highlight w:val="yellow"/>
              </w:rPr>
            </w:rPrChange>
          </w:rPr>
          <w:t>Derechos</w:t>
        </w:r>
      </w:ins>
      <w:ins w:id="48" w:author="Usuario" w:date="2017-10-27T05:16:00Z">
        <w:r w:rsidRPr="004B306A">
          <w:rPr>
            <w:b/>
            <w:highlight w:val="yellow"/>
            <w:rPrChange w:id="49" w:author="Usuario" w:date="2017-10-27T05:17:00Z">
              <w:rPr>
                <w:highlight w:val="yellow"/>
              </w:rPr>
            </w:rPrChange>
          </w:rPr>
          <w:t xml:space="preserve"> Publicitarios</w:t>
        </w:r>
      </w:ins>
    </w:p>
    <w:p w:rsidR="004B306A" w:rsidRDefault="004B306A" w:rsidP="004B306A">
      <w:pPr>
        <w:jc w:val="both"/>
        <w:rPr>
          <w:ins w:id="50" w:author="Usuario" w:date="2017-10-27T05:16:00Z"/>
        </w:rPr>
        <w:pPrChange w:id="51" w:author="Usuario" w:date="2017-10-27T05:18:00Z">
          <w:pPr/>
        </w:pPrChange>
      </w:pPr>
      <w:ins w:id="52" w:author="Usuario" w:date="2017-10-27T05:16:00Z">
        <w:r w:rsidRPr="004B306A">
          <w:rPr>
            <w:highlight w:val="yellow"/>
            <w:rPrChange w:id="53" w:author="Usuario" w:date="2017-10-27T05:17:00Z">
              <w:rPr/>
            </w:rPrChange>
          </w:rPr>
          <w:t>Mediante el ingreso al presente Concurso, salvo prohibición legal, cada Participante otorga a</w:t>
        </w:r>
      </w:ins>
      <w:ins w:id="54" w:author="Usuario" w:date="2017-10-27T05:17:00Z">
        <w:r>
          <w:rPr>
            <w:highlight w:val="yellow"/>
          </w:rPr>
          <w:t xml:space="preserve"> </w:t>
        </w:r>
      </w:ins>
      <w:ins w:id="55" w:author="Usuario" w:date="2017-10-27T05:16:00Z">
        <w:r w:rsidRPr="004B306A">
          <w:rPr>
            <w:highlight w:val="yellow"/>
            <w:rPrChange w:id="56" w:author="Usuario" w:date="2017-10-27T05:17:00Z">
              <w:rPr/>
            </w:rPrChange>
          </w:rPr>
          <w:t>l</w:t>
        </w:r>
      </w:ins>
      <w:ins w:id="57" w:author="Usuario" w:date="2017-10-27T05:17:00Z">
        <w:r>
          <w:rPr>
            <w:highlight w:val="yellow"/>
          </w:rPr>
          <w:t>a</w:t>
        </w:r>
      </w:ins>
      <w:ins w:id="58" w:author="Usuario" w:date="2017-10-27T05:16:00Z">
        <w:r w:rsidRPr="004B306A">
          <w:rPr>
            <w:highlight w:val="yellow"/>
            <w:rPrChange w:id="59" w:author="Usuario" w:date="2017-10-27T05:17:00Z">
              <w:rPr/>
            </w:rPrChange>
          </w:rPr>
          <w:t xml:space="preserve"> </w:t>
        </w:r>
      </w:ins>
      <w:ins w:id="60" w:author="Usuario" w:date="2017-10-27T05:17:00Z">
        <w:r>
          <w:rPr>
            <w:highlight w:val="yellow"/>
          </w:rPr>
          <w:t>Agencia Metropolitana de Control,</w:t>
        </w:r>
      </w:ins>
      <w:ins w:id="61" w:author="Usuario" w:date="2017-10-27T05:16:00Z">
        <w:r w:rsidRPr="004B306A">
          <w:rPr>
            <w:highlight w:val="yellow"/>
            <w:rPrChange w:id="62" w:author="Usuario" w:date="2017-10-27T05:17:00Z">
              <w:rPr/>
            </w:rPrChange>
          </w:rPr>
          <w:t xml:space="preserve"> un permiso exclusivo de uso de sus nombres, personajes, fotografías, voces y retratos, videos y testimonio en relación con el presente Concurso en los medios y formas que </w:t>
        </w:r>
      </w:ins>
      <w:ins w:id="63" w:author="Usuario" w:date="2017-10-27T05:17:00Z">
        <w:r>
          <w:rPr>
            <w:highlight w:val="yellow"/>
          </w:rPr>
          <w:t>la Age</w:t>
        </w:r>
      </w:ins>
      <w:ins w:id="64" w:author="Usuario" w:date="2017-10-27T05:18:00Z">
        <w:r>
          <w:rPr>
            <w:highlight w:val="yellow"/>
          </w:rPr>
          <w:t>ncia</w:t>
        </w:r>
      </w:ins>
      <w:ins w:id="65" w:author="Usuario" w:date="2017-10-27T05:16:00Z">
        <w:r w:rsidRPr="004B306A">
          <w:rPr>
            <w:highlight w:val="yellow"/>
            <w:rPrChange w:id="66" w:author="Usuario" w:date="2017-10-27T05:17:00Z">
              <w:rPr/>
            </w:rPrChange>
          </w:rPr>
          <w:t xml:space="preserve"> considere conveniente. Asimismo, renuncia a todo reclamo de regalías, derechos o remuneración por dicho uso.  </w:t>
        </w:r>
      </w:ins>
      <w:ins w:id="67" w:author="Usuario" w:date="2017-10-27T05:18:00Z">
        <w:r>
          <w:rPr>
            <w:highlight w:val="yellow"/>
          </w:rPr>
          <w:t>La Agencia Metropolitana de Control</w:t>
        </w:r>
      </w:ins>
      <w:ins w:id="68" w:author="Usuario" w:date="2017-10-27T05:16:00Z">
        <w:r w:rsidRPr="004B306A">
          <w:rPr>
            <w:highlight w:val="yellow"/>
            <w:rPrChange w:id="69" w:author="Usuario" w:date="2017-10-27T05:17:00Z">
              <w:rPr/>
            </w:rPrChange>
          </w:rPr>
          <w:t xml:space="preserve"> por su parte se compromete a no utilizar ninguna acción realizada por los participantes para actividades de publicidad ajenas al presente concurso salvo acuerdo en contrario.</w:t>
        </w:r>
        <w:r>
          <w:t xml:space="preserve"> </w:t>
        </w:r>
      </w:ins>
    </w:p>
    <w:p w:rsidR="004B306A" w:rsidRPr="004B306A" w:rsidRDefault="004B306A" w:rsidP="004B306A">
      <w:pPr>
        <w:rPr>
          <w:ins w:id="70" w:author="Usuario" w:date="2017-10-27T05:16:00Z"/>
          <w:b/>
          <w:highlight w:val="yellow"/>
          <w:rPrChange w:id="71" w:author="Usuario" w:date="2017-10-27T05:19:00Z">
            <w:rPr>
              <w:ins w:id="72" w:author="Usuario" w:date="2017-10-27T05:16:00Z"/>
            </w:rPr>
          </w:rPrChange>
        </w:rPr>
      </w:pPr>
      <w:ins w:id="73" w:author="Usuario" w:date="2017-10-27T05:18:00Z">
        <w:r w:rsidRPr="004B306A">
          <w:rPr>
            <w:b/>
            <w:highlight w:val="yellow"/>
            <w:rPrChange w:id="74" w:author="Usuario" w:date="2017-10-27T05:19:00Z">
              <w:rPr/>
            </w:rPrChange>
          </w:rPr>
          <w:t>Información</w:t>
        </w:r>
      </w:ins>
      <w:ins w:id="75" w:author="Usuario" w:date="2017-10-27T05:16:00Z">
        <w:r w:rsidRPr="004B306A">
          <w:rPr>
            <w:b/>
            <w:highlight w:val="yellow"/>
            <w:rPrChange w:id="76" w:author="Usuario" w:date="2017-10-27T05:19:00Z">
              <w:rPr/>
            </w:rPrChange>
          </w:rPr>
          <w:t xml:space="preserve"> personal y confidencialidad</w:t>
        </w:r>
      </w:ins>
    </w:p>
    <w:p w:rsidR="00C47DD9" w:rsidRDefault="004B306A" w:rsidP="004B306A">
      <w:pPr>
        <w:jc w:val="both"/>
        <w:rPr>
          <w:ins w:id="77" w:author="Usuario" w:date="2017-10-27T05:21:00Z"/>
        </w:rPr>
        <w:pPrChange w:id="78" w:author="Usuario" w:date="2017-10-27T05:19:00Z">
          <w:pPr/>
        </w:pPrChange>
      </w:pPr>
      <w:ins w:id="79" w:author="Usuario" w:date="2017-10-27T05:16:00Z">
        <w:r w:rsidRPr="004B306A">
          <w:rPr>
            <w:highlight w:val="yellow"/>
            <w:rPrChange w:id="80" w:author="Usuario" w:date="2017-10-27T05:19:00Z">
              <w:rPr/>
            </w:rPrChange>
          </w:rPr>
          <w:t>Toda información personal incluyendo a mero título enunciativo, el nombre, la imagen, la edad, el domicilio, el número telefónico y/o la dirección de correo electrónico (en adelante "Información Personal") de u</w:t>
        </w:r>
        <w:r>
          <w:rPr>
            <w:highlight w:val="yellow"/>
            <w:rPrChange w:id="81" w:author="Usuario" w:date="2017-10-27T05:19:00Z">
              <w:rPr>
                <w:highlight w:val="yellow"/>
              </w:rPr>
            </w:rPrChange>
          </w:rPr>
          <w:t xml:space="preserve">n Participante se utilizará </w:t>
        </w:r>
        <w:r w:rsidRPr="004B306A">
          <w:rPr>
            <w:highlight w:val="yellow"/>
            <w:rPrChange w:id="82" w:author="Usuario" w:date="2017-10-27T05:19:00Z">
              <w:rPr/>
            </w:rPrChange>
          </w:rPr>
          <w:t>con rel</w:t>
        </w:r>
        <w:r>
          <w:rPr>
            <w:highlight w:val="yellow"/>
            <w:rPrChange w:id="83" w:author="Usuario" w:date="2017-10-27T05:19:00Z">
              <w:rPr>
                <w:highlight w:val="yellow"/>
              </w:rPr>
            </w:rPrChange>
          </w:rPr>
          <w:t xml:space="preserve">ación al presente Concurso, </w:t>
        </w:r>
        <w:r w:rsidRPr="004B306A">
          <w:rPr>
            <w:highlight w:val="yellow"/>
            <w:rPrChange w:id="84" w:author="Usuario" w:date="2017-10-27T05:19:00Z">
              <w:rPr/>
            </w:rPrChange>
          </w:rPr>
          <w:t>del modo dispuesto en los present</w:t>
        </w:r>
        <w:r>
          <w:rPr>
            <w:highlight w:val="yellow"/>
            <w:rPrChange w:id="85" w:author="Usuario" w:date="2017-10-27T05:19:00Z">
              <w:rPr>
                <w:highlight w:val="yellow"/>
              </w:rPr>
            </w:rPrChange>
          </w:rPr>
          <w:t>es Términos y Condiciones, y</w:t>
        </w:r>
        <w:r w:rsidRPr="004B306A">
          <w:rPr>
            <w:highlight w:val="yellow"/>
            <w:rPrChange w:id="86" w:author="Usuario" w:date="2017-10-27T05:19:00Z">
              <w:rPr/>
            </w:rPrChange>
          </w:rPr>
          <w:t xml:space="preserve"> se manejará de conformidad con la Política de Privacidad </w:t>
        </w:r>
      </w:ins>
      <w:ins w:id="87" w:author="Usuario" w:date="2017-10-27T05:20:00Z">
        <w:r>
          <w:rPr>
            <w:highlight w:val="yellow"/>
          </w:rPr>
          <w:t>de la Agencia Metropolitana de Control</w:t>
        </w:r>
      </w:ins>
      <w:ins w:id="88" w:author="Usuario" w:date="2017-10-27T05:16:00Z">
        <w:r>
          <w:rPr>
            <w:highlight w:val="yellow"/>
            <w:rPrChange w:id="89" w:author="Usuario" w:date="2017-10-27T05:19:00Z">
              <w:rPr>
                <w:highlight w:val="yellow"/>
              </w:rPr>
            </w:rPrChange>
          </w:rPr>
          <w:t xml:space="preserve">. </w:t>
        </w:r>
        <w:r w:rsidRPr="004B306A">
          <w:rPr>
            <w:highlight w:val="yellow"/>
            <w:rPrChange w:id="90" w:author="Usuario" w:date="2017-10-27T05:19:00Z">
              <w:rPr/>
            </w:rPrChange>
          </w:rPr>
          <w:t>La Información Personal no se divulgará a terceros, salvo con el propósito de realizar la entrega del Premio al Ganador.</w:t>
        </w:r>
      </w:ins>
    </w:p>
    <w:p w:rsidR="005B0894" w:rsidRPr="005B0894" w:rsidRDefault="005B0894" w:rsidP="005B0894">
      <w:pPr>
        <w:jc w:val="both"/>
        <w:rPr>
          <w:ins w:id="91" w:author="Usuario" w:date="2017-10-27T05:21:00Z"/>
          <w:b/>
          <w:highlight w:val="yellow"/>
          <w:rPrChange w:id="92" w:author="Usuario" w:date="2017-10-27T05:22:00Z">
            <w:rPr>
              <w:ins w:id="93" w:author="Usuario" w:date="2017-10-27T05:21:00Z"/>
            </w:rPr>
          </w:rPrChange>
        </w:rPr>
      </w:pPr>
      <w:ins w:id="94" w:author="Usuario" w:date="2017-10-27T05:21:00Z">
        <w:r w:rsidRPr="005B0894">
          <w:rPr>
            <w:b/>
            <w:highlight w:val="yellow"/>
            <w:rPrChange w:id="95" w:author="Usuario" w:date="2017-10-27T05:22:00Z">
              <w:rPr/>
            </w:rPrChange>
          </w:rPr>
          <w:t>Renuncia del premio</w:t>
        </w:r>
      </w:ins>
    </w:p>
    <w:p w:rsidR="005B0894" w:rsidRDefault="005B0894" w:rsidP="005B0894">
      <w:pPr>
        <w:jc w:val="both"/>
        <w:rPr>
          <w:ins w:id="96" w:author="Usuario" w:date="2017-10-27T05:21:00Z"/>
        </w:rPr>
      </w:pPr>
      <w:ins w:id="97" w:author="Usuario" w:date="2017-10-27T05:22:00Z">
        <w:r w:rsidRPr="005B0894">
          <w:rPr>
            <w:highlight w:val="yellow"/>
            <w:rPrChange w:id="98" w:author="Usuario" w:date="2017-10-27T05:22:00Z">
              <w:rPr/>
            </w:rPrChange>
          </w:rPr>
          <w:t>La Agencia Metropolitana de Control</w:t>
        </w:r>
      </w:ins>
      <w:ins w:id="99" w:author="Usuario" w:date="2017-10-27T05:21:00Z">
        <w:r w:rsidRPr="005B0894">
          <w:rPr>
            <w:highlight w:val="yellow"/>
            <w:rPrChange w:id="100" w:author="Usuario" w:date="2017-10-27T05:22:00Z">
              <w:rPr/>
            </w:rPrChange>
          </w:rPr>
          <w:t xml:space="preserve"> no será responsable si el Ganador no puede recibir su Premio por causas distintas o acontecimientos de fuerza mayor o si renuncia al derecho de aceptarlo, perdiendo en ambos casos todos los derechos que pudiera tener en relación con su p</w:t>
        </w:r>
        <w:r w:rsidRPr="005B0894">
          <w:rPr>
            <w:highlight w:val="yellow"/>
            <w:rPrChange w:id="101" w:author="Usuario" w:date="2017-10-27T05:22:00Z">
              <w:rPr/>
            </w:rPrChange>
          </w:rPr>
          <w:t>remio</w:t>
        </w:r>
      </w:ins>
    </w:p>
    <w:p w:rsidR="005B0894" w:rsidRPr="005B0894" w:rsidRDefault="005B0894" w:rsidP="005B0894">
      <w:pPr>
        <w:jc w:val="both"/>
        <w:rPr>
          <w:ins w:id="102" w:author="Usuario" w:date="2017-10-27T05:23:00Z"/>
          <w:b/>
          <w:highlight w:val="yellow"/>
          <w:rPrChange w:id="103" w:author="Usuario" w:date="2017-10-27T05:26:00Z">
            <w:rPr>
              <w:ins w:id="104" w:author="Usuario" w:date="2017-10-27T05:23:00Z"/>
            </w:rPr>
          </w:rPrChange>
        </w:rPr>
      </w:pPr>
      <w:ins w:id="105" w:author="Usuario" w:date="2017-10-27T05:21:00Z">
        <w:r w:rsidRPr="005B0894">
          <w:rPr>
            <w:b/>
            <w:highlight w:val="yellow"/>
            <w:rPrChange w:id="106" w:author="Usuario" w:date="2017-10-27T05:26:00Z">
              <w:rPr/>
            </w:rPrChange>
          </w:rPr>
          <w:t>Resoluci</w:t>
        </w:r>
      </w:ins>
      <w:ins w:id="107" w:author="Usuario" w:date="2017-10-27T05:26:00Z">
        <w:r w:rsidRPr="005B0894">
          <w:rPr>
            <w:b/>
            <w:highlight w:val="yellow"/>
            <w:rPrChange w:id="108" w:author="Usuario" w:date="2017-10-27T05:26:00Z">
              <w:rPr/>
            </w:rPrChange>
          </w:rPr>
          <w:t>ón de Controversias</w:t>
        </w:r>
      </w:ins>
    </w:p>
    <w:p w:rsidR="005B0894" w:rsidRDefault="005B0894" w:rsidP="005B0894">
      <w:pPr>
        <w:jc w:val="both"/>
        <w:pPrChange w:id="109" w:author="Usuario" w:date="2017-10-27T05:25:00Z">
          <w:pPr/>
        </w:pPrChange>
      </w:pPr>
      <w:ins w:id="110" w:author="Usuario" w:date="2017-10-27T05:23:00Z">
        <w:r w:rsidRPr="005B0894">
          <w:rPr>
            <w:highlight w:val="yellow"/>
            <w:rPrChange w:id="111" w:author="Usuario" w:date="2017-10-27T05:26:00Z">
              <w:rPr/>
            </w:rPrChange>
          </w:rPr>
          <w:t>Los Participantes renuncian</w:t>
        </w:r>
      </w:ins>
      <w:ins w:id="112" w:author="Usuario" w:date="2017-10-27T05:24:00Z">
        <w:r w:rsidRPr="005B0894">
          <w:rPr>
            <w:highlight w:val="yellow"/>
            <w:rPrChange w:id="113" w:author="Usuario" w:date="2017-10-27T05:26:00Z">
              <w:rPr/>
            </w:rPrChange>
          </w:rPr>
          <w:t xml:space="preserve"> a establecer cualquier tipo de controversia ante los Tribunales de Justicia, y se someten en cualquier circunstancia </w:t>
        </w:r>
      </w:ins>
      <w:ins w:id="114" w:author="Usuario" w:date="2017-10-27T05:25:00Z">
        <w:r w:rsidRPr="005B0894">
          <w:rPr>
            <w:highlight w:val="yellow"/>
            <w:rPrChange w:id="115" w:author="Usuario" w:date="2017-10-27T05:26:00Z">
              <w:rPr/>
            </w:rPrChange>
          </w:rPr>
          <w:t xml:space="preserve">legal </w:t>
        </w:r>
      </w:ins>
      <w:ins w:id="116" w:author="Usuario" w:date="2017-10-27T05:24:00Z">
        <w:r w:rsidRPr="005B0894">
          <w:rPr>
            <w:highlight w:val="yellow"/>
            <w:rPrChange w:id="117" w:author="Usuario" w:date="2017-10-27T05:26:00Z">
              <w:rPr/>
            </w:rPrChange>
          </w:rPr>
          <w:t xml:space="preserve">a Mediación y Arbitraje </w:t>
        </w:r>
      </w:ins>
      <w:ins w:id="118" w:author="Usuario" w:date="2017-10-27T05:25:00Z">
        <w:r w:rsidRPr="005B0894">
          <w:rPr>
            <w:highlight w:val="yellow"/>
            <w:rPrChange w:id="119" w:author="Usuario" w:date="2017-10-27T05:26:00Z">
              <w:rPr/>
            </w:rPrChange>
          </w:rPr>
          <w:t>de la Cámara de Comercio de Quito.</w:t>
        </w:r>
      </w:ins>
      <w:bookmarkStart w:id="120" w:name="_GoBack"/>
      <w:bookmarkEnd w:id="120"/>
    </w:p>
    <w:sectPr w:rsidR="005B0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uario">
    <w15:presenceInfo w15:providerId="None" w15:userId="Usu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D9"/>
    <w:rsid w:val="000142F2"/>
    <w:rsid w:val="000E5B67"/>
    <w:rsid w:val="00321E97"/>
    <w:rsid w:val="00333CF9"/>
    <w:rsid w:val="004B306A"/>
    <w:rsid w:val="005B0894"/>
    <w:rsid w:val="005D46F1"/>
    <w:rsid w:val="0080430D"/>
    <w:rsid w:val="008770C8"/>
    <w:rsid w:val="009D1AE8"/>
    <w:rsid w:val="00C47DD9"/>
    <w:rsid w:val="00C57200"/>
    <w:rsid w:val="00F752BF"/>
    <w:rsid w:val="00FB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84330A-0D7B-43D3-8331-614CACCC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47D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7D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7DD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7D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7DD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DD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D46F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 Natalia Choez Loor</dc:creator>
  <cp:lastModifiedBy>Usuario</cp:lastModifiedBy>
  <cp:revision>2</cp:revision>
  <dcterms:created xsi:type="dcterms:W3CDTF">2017-10-27T10:27:00Z</dcterms:created>
  <dcterms:modified xsi:type="dcterms:W3CDTF">2017-10-27T10:27:00Z</dcterms:modified>
</cp:coreProperties>
</file>